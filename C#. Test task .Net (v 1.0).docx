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31223081" w:rsidR="00527299" w:rsidRDefault="002C4843">
      <w:pPr>
        <w:pStyle w:val="Title"/>
        <w:jc w:val="center"/>
      </w:pPr>
      <w:bookmarkStart w:id="0" w:name="_aggrycwiy8fe" w:colFirst="0" w:colLast="0"/>
      <w:bookmarkEnd w:id="0"/>
      <w:r>
        <w:t xml:space="preserve">Test task </w:t>
      </w:r>
    </w:p>
    <w:p w14:paraId="00000002" w14:textId="77777777" w:rsidR="00527299" w:rsidRDefault="002C4843">
      <w:r>
        <w:t>We are inviting you to assess your knowledge and solve the task below.</w:t>
      </w:r>
    </w:p>
    <w:p w14:paraId="00000003" w14:textId="77777777" w:rsidR="00527299" w:rsidRDefault="002C4843">
      <w:r>
        <w:t xml:space="preserve">Please </w:t>
      </w:r>
      <w:r>
        <w:rPr>
          <w:b/>
        </w:rPr>
        <w:t>pay attention to the requirements</w:t>
      </w:r>
      <w:r>
        <w:t xml:space="preserve"> for the technologies to be used and code quality. Try to stick to the plan, however you have room for creativity</w:t>
      </w:r>
    </w:p>
    <w:p w14:paraId="00000004" w14:textId="77777777" w:rsidR="00527299" w:rsidRDefault="002C4843">
      <w:r>
        <w:t>The completed test task must be uploaded to the GitHub.</w:t>
      </w:r>
    </w:p>
    <w:p w14:paraId="00000005" w14:textId="77777777" w:rsidR="00527299" w:rsidRDefault="002C4843">
      <w:r>
        <w:t>We wish you every success!</w:t>
      </w:r>
    </w:p>
    <w:p w14:paraId="00000006" w14:textId="77777777" w:rsidR="00527299" w:rsidRDefault="00527299"/>
    <w:p w14:paraId="00000007" w14:textId="77777777" w:rsidR="00527299" w:rsidRDefault="002C4843">
      <w:pPr>
        <w:pStyle w:val="Heading3"/>
      </w:pPr>
      <w:bookmarkStart w:id="1" w:name="_qjdc4bnj91rw" w:colFirst="0" w:colLast="0"/>
      <w:bookmarkEnd w:id="1"/>
      <w:r>
        <w:t>MANDATORY REQUIREMENTS</w:t>
      </w:r>
    </w:p>
    <w:p w14:paraId="00000008" w14:textId="77777777" w:rsidR="00527299" w:rsidRDefault="002C4843">
      <w:r>
        <w:t xml:space="preserve">The code of the completed </w:t>
      </w:r>
      <w:r>
        <w:rPr>
          <w:b/>
        </w:rPr>
        <w:t>task shou</w:t>
      </w:r>
      <w:r>
        <w:rPr>
          <w:b/>
        </w:rPr>
        <w:t>ld be</w:t>
      </w:r>
      <w:r>
        <w:t>:</w:t>
      </w:r>
    </w:p>
    <w:p w14:paraId="00000009" w14:textId="77777777" w:rsidR="00527299" w:rsidRDefault="002C4843">
      <w:pPr>
        <w:numPr>
          <w:ilvl w:val="0"/>
          <w:numId w:val="1"/>
        </w:numPr>
      </w:pPr>
      <w:r>
        <w:t>Well  structured</w:t>
      </w:r>
    </w:p>
    <w:p w14:paraId="0000000A" w14:textId="77777777" w:rsidR="00527299" w:rsidRDefault="002C4843">
      <w:pPr>
        <w:numPr>
          <w:ilvl w:val="0"/>
          <w:numId w:val="1"/>
        </w:numPr>
      </w:pPr>
      <w:r>
        <w:t>Easy to read</w:t>
      </w:r>
    </w:p>
    <w:p w14:paraId="0000000B" w14:textId="77777777" w:rsidR="00527299" w:rsidRDefault="002C4843">
      <w:pPr>
        <w:numPr>
          <w:ilvl w:val="0"/>
          <w:numId w:val="1"/>
        </w:numPr>
      </w:pPr>
      <w:r>
        <w:t>Contain the necessary comments</w:t>
      </w:r>
    </w:p>
    <w:p w14:paraId="0000000C" w14:textId="77777777" w:rsidR="00527299" w:rsidRDefault="00527299"/>
    <w:p w14:paraId="0000000D" w14:textId="77777777" w:rsidR="00527299" w:rsidRDefault="002C4843">
      <w:r>
        <w:t xml:space="preserve">The program you have written </w:t>
      </w:r>
      <w:r>
        <w:rPr>
          <w:b/>
        </w:rPr>
        <w:t>must be a complete program product</w:t>
      </w:r>
      <w:r>
        <w:t>, i.e. should be easy to install, provide for the handling of non-standard situations, be resistant to incorrect user action</w:t>
      </w:r>
      <w:r>
        <w:t xml:space="preserve">s, etc. </w:t>
      </w:r>
    </w:p>
    <w:p w14:paraId="0000000E" w14:textId="77777777" w:rsidR="00527299" w:rsidRDefault="00527299"/>
    <w:p w14:paraId="0000000F" w14:textId="77777777" w:rsidR="00527299" w:rsidRDefault="00527299"/>
    <w:p w14:paraId="00000010" w14:textId="77777777" w:rsidR="00527299" w:rsidRDefault="002C4843">
      <w:pPr>
        <w:pStyle w:val="Heading3"/>
      </w:pPr>
      <w:bookmarkStart w:id="2" w:name="_ur6u27g5x1xs" w:colFirst="0" w:colLast="0"/>
      <w:bookmarkEnd w:id="2"/>
      <w:r>
        <w:t>TECHNOLOGY REQUIREMENTS</w:t>
      </w:r>
    </w:p>
    <w:p w14:paraId="00000011" w14:textId="77777777" w:rsidR="00527299" w:rsidRDefault="002C4843">
      <w:r>
        <w:t>Tasks should be completed:</w:t>
      </w:r>
    </w:p>
    <w:p w14:paraId="00000012" w14:textId="77777777" w:rsidR="00527299" w:rsidRDefault="002C4843">
      <w:r>
        <w:t>- On .Net or .Net Core (EntityFramework, MVC / Web API)</w:t>
      </w:r>
    </w:p>
    <w:p w14:paraId="00000013" w14:textId="77777777" w:rsidR="00527299" w:rsidRDefault="002C4843">
      <w:r>
        <w:t>- With any DBMS (MS SQL Server, PostgreSQL)</w:t>
      </w:r>
    </w:p>
    <w:p w14:paraId="00000014" w14:textId="77777777" w:rsidR="00527299" w:rsidRDefault="002C4843">
      <w:r>
        <w:t>- With Swagger (</w:t>
      </w:r>
      <w:hyperlink r:id="rId5">
        <w:r>
          <w:rPr>
            <w:color w:val="1155CC"/>
            <w:u w:val="single"/>
          </w:rPr>
          <w:t>https://swagger.io</w:t>
        </w:r>
      </w:hyperlink>
      <w:r>
        <w:t>)</w:t>
      </w:r>
    </w:p>
    <w:p w14:paraId="00000015" w14:textId="77777777" w:rsidR="00527299" w:rsidRDefault="002C4843">
      <w:r>
        <w:t>- Uploaded to the Gi</w:t>
      </w:r>
      <w:r>
        <w:t>tHub</w:t>
      </w:r>
    </w:p>
    <w:p w14:paraId="00000016" w14:textId="77777777" w:rsidR="00527299" w:rsidRDefault="002C4843">
      <w:r>
        <w:t>- Using English to write comments and descriptions of classes, fields, etc</w:t>
      </w:r>
    </w:p>
    <w:p w14:paraId="00000017" w14:textId="77777777" w:rsidR="00527299" w:rsidRDefault="00527299"/>
    <w:p w14:paraId="00000018" w14:textId="77777777" w:rsidR="00527299" w:rsidRDefault="002C4843">
      <w:r>
        <w:t>Non-functional requirements:</w:t>
      </w:r>
    </w:p>
    <w:p w14:paraId="00000019" w14:textId="77777777" w:rsidR="00527299" w:rsidRDefault="002C4843">
      <w:r>
        <w:t>- Three-level project architecture (data access level, logic level, representation)</w:t>
      </w:r>
    </w:p>
    <w:p w14:paraId="0000001A" w14:textId="77777777" w:rsidR="00527299" w:rsidRDefault="002C4843">
      <w:r>
        <w:t>- When using third-party frameworks and packages - they must b</w:t>
      </w:r>
      <w:r>
        <w:t>e publicly available</w:t>
      </w:r>
    </w:p>
    <w:p w14:paraId="0000001B" w14:textId="77777777" w:rsidR="00527299" w:rsidRDefault="002C4843">
      <w:r>
        <w:t>- It is recommended to use unit tests for debugging the logic level</w:t>
      </w:r>
    </w:p>
    <w:p w14:paraId="0000001C" w14:textId="77777777" w:rsidR="00527299" w:rsidRDefault="002C4843">
      <w:pPr>
        <w:pStyle w:val="Heading3"/>
      </w:pPr>
      <w:bookmarkStart w:id="3" w:name="_h4ycf9t1l3uw" w:colFirst="0" w:colLast="0"/>
      <w:bookmarkEnd w:id="3"/>
      <w:r>
        <w:t>REQUIREMENTS FOR PRESENTATION FORMAT</w:t>
      </w:r>
    </w:p>
    <w:p w14:paraId="0000001D" w14:textId="77777777" w:rsidR="00527299" w:rsidRDefault="002C4843">
      <w:r>
        <w:t>The completed task should be uploaded to GitHub and include:</w:t>
      </w:r>
    </w:p>
    <w:p w14:paraId="0000001E" w14:textId="77777777" w:rsidR="00527299" w:rsidRDefault="002C4843">
      <w:r>
        <w:t xml:space="preserve">1. </w:t>
      </w:r>
      <w:r>
        <w:rPr>
          <w:b/>
          <w:u w:val="single"/>
        </w:rPr>
        <w:t>Mandatory:</w:t>
      </w:r>
      <w:r>
        <w:t xml:space="preserve"> provide all source files along with the project files</w:t>
      </w:r>
    </w:p>
    <w:p w14:paraId="0000001F" w14:textId="77777777" w:rsidR="00527299" w:rsidRDefault="002C4843">
      <w:r>
        <w:t>2. If necessary, provide a description of the system configuration, startup process in the explanatory note</w:t>
      </w:r>
    </w:p>
    <w:p w14:paraId="00000020" w14:textId="77777777" w:rsidR="00527299" w:rsidRDefault="002C4843">
      <w:pPr>
        <w:pStyle w:val="Heading3"/>
      </w:pPr>
      <w:bookmarkStart w:id="4" w:name="_4ddeout33wkk" w:colFirst="0" w:colLast="0"/>
      <w:bookmarkEnd w:id="4"/>
      <w:r>
        <w:t>WILL BE A PLUS</w:t>
      </w:r>
    </w:p>
    <w:p w14:paraId="00000021" w14:textId="77777777" w:rsidR="00527299" w:rsidRDefault="002C4843">
      <w:r>
        <w:t>- README.md added</w:t>
      </w:r>
    </w:p>
    <w:p w14:paraId="00000022" w14:textId="77777777" w:rsidR="00527299" w:rsidRDefault="002C4843">
      <w:r>
        <w:t>- Applying patterns</w:t>
      </w:r>
    </w:p>
    <w:p w14:paraId="00000023" w14:textId="77777777" w:rsidR="00527299" w:rsidRDefault="002C4843">
      <w:r>
        <w:t>- Deploy and provide public access to th</w:t>
      </w:r>
      <w:r>
        <w:t>e application</w:t>
      </w:r>
    </w:p>
    <w:p w14:paraId="00000024" w14:textId="77777777" w:rsidR="00527299" w:rsidRDefault="002C4843">
      <w:r>
        <w:lastRenderedPageBreak/>
        <w:t>- Using Docker</w:t>
      </w:r>
    </w:p>
    <w:p w14:paraId="00000025" w14:textId="77777777" w:rsidR="00527299" w:rsidRDefault="002C4843">
      <w:r>
        <w:t>- Textual description of the product, technologies and templates used, instructions for use</w:t>
      </w:r>
    </w:p>
    <w:p w14:paraId="00000026" w14:textId="77777777" w:rsidR="00527299" w:rsidRDefault="002C4843">
      <w:r>
        <w:t>TIME TO PERFORM THE TEST TASK</w:t>
      </w:r>
    </w:p>
    <w:p w14:paraId="00000027" w14:textId="77777777" w:rsidR="00527299" w:rsidRDefault="00527299"/>
    <w:p w14:paraId="00000028" w14:textId="77777777" w:rsidR="00527299" w:rsidRDefault="002C4843">
      <w:r>
        <w:t xml:space="preserve">Approximate completion time  for a developer of the corresponding level can take up to </w:t>
      </w:r>
      <w:r>
        <w:rPr>
          <w:b/>
        </w:rPr>
        <w:t>8-16 hours</w:t>
      </w:r>
      <w:r>
        <w:t>.</w:t>
      </w:r>
    </w:p>
    <w:p w14:paraId="00000029" w14:textId="77777777" w:rsidR="00527299" w:rsidRDefault="002C4843">
      <w:pPr>
        <w:pStyle w:val="Heading1"/>
        <w:jc w:val="center"/>
      </w:pPr>
      <w:bookmarkStart w:id="5" w:name="_f8zxcr5kmhfi" w:colFirst="0" w:colLast="0"/>
      <w:bookmarkEnd w:id="5"/>
      <w:r>
        <w:t>Task:</w:t>
      </w:r>
      <w:r>
        <w:t xml:space="preserve"> Implement Web-API for entering project data into the database (task tracker)</w:t>
      </w:r>
    </w:p>
    <w:p w14:paraId="0000002A" w14:textId="77777777" w:rsidR="00527299" w:rsidRDefault="002C4843">
      <w:pPr>
        <w:pBdr>
          <w:top w:val="nil"/>
          <w:left w:val="nil"/>
          <w:bottom w:val="nil"/>
          <w:right w:val="nil"/>
          <w:between w:val="nil"/>
        </w:pBdr>
      </w:pPr>
      <w:r>
        <w:t>You need to implement task storage by projects. “Task” – is an instance which contains at least 3 fields listed below:</w:t>
      </w:r>
    </w:p>
    <w:p w14:paraId="0000002B" w14:textId="77777777" w:rsidR="00527299" w:rsidRDefault="002C4843">
      <w:pPr>
        <w:pBdr>
          <w:top w:val="nil"/>
          <w:left w:val="nil"/>
          <w:bottom w:val="nil"/>
          <w:right w:val="nil"/>
          <w:between w:val="nil"/>
        </w:pBdr>
      </w:pPr>
      <w:r>
        <w:t>1.     Id</w:t>
      </w:r>
    </w:p>
    <w:p w14:paraId="0000002C" w14:textId="77777777" w:rsidR="00527299" w:rsidRDefault="002C4843">
      <w:pPr>
        <w:pBdr>
          <w:top w:val="nil"/>
          <w:left w:val="nil"/>
          <w:bottom w:val="nil"/>
          <w:right w:val="nil"/>
          <w:between w:val="nil"/>
        </w:pBdr>
      </w:pPr>
      <w:r>
        <w:t>2.     Task name</w:t>
      </w:r>
    </w:p>
    <w:p w14:paraId="0000002D" w14:textId="77777777" w:rsidR="00527299" w:rsidRDefault="002C4843">
      <w:pPr>
        <w:pBdr>
          <w:top w:val="nil"/>
          <w:left w:val="nil"/>
          <w:bottom w:val="nil"/>
          <w:right w:val="nil"/>
          <w:between w:val="nil"/>
        </w:pBdr>
      </w:pPr>
      <w:r>
        <w:t xml:space="preserve">3.     </w:t>
      </w:r>
      <w:r>
        <w:t>Task description</w:t>
      </w:r>
    </w:p>
    <w:p w14:paraId="0000002E" w14:textId="77777777" w:rsidR="00527299" w:rsidRDefault="002C4843">
      <w:pPr>
        <w:pBdr>
          <w:top w:val="nil"/>
          <w:left w:val="nil"/>
          <w:bottom w:val="nil"/>
          <w:right w:val="nil"/>
          <w:between w:val="nil"/>
        </w:pBdr>
      </w:pPr>
      <w:r>
        <w:t>Solution should provide an ability to easily add new fields in Task entity.</w:t>
      </w:r>
    </w:p>
    <w:p w14:paraId="0000002F" w14:textId="77777777" w:rsidR="00527299" w:rsidRDefault="002C4843">
      <w:pPr>
        <w:pBdr>
          <w:top w:val="nil"/>
          <w:left w:val="nil"/>
          <w:bottom w:val="nil"/>
          <w:right w:val="nil"/>
          <w:between w:val="nil"/>
        </w:pBdr>
      </w:pPr>
      <w:r>
        <w:t xml:space="preserve">      </w:t>
      </w:r>
      <w:r>
        <w:tab/>
        <w:t>Each task should be a part of only one project. Project – is an instance which contains name, id and code (and also keep Tasks entities).</w:t>
      </w:r>
    </w:p>
    <w:p w14:paraId="00000030" w14:textId="77777777" w:rsidR="00527299" w:rsidRDefault="002C4843">
      <w:r>
        <w:t>The program must b</w:t>
      </w:r>
      <w:r>
        <w:t>e a Web-API.</w:t>
      </w:r>
    </w:p>
    <w:p w14:paraId="00000031" w14:textId="77777777" w:rsidR="00527299" w:rsidRDefault="00527299"/>
    <w:p w14:paraId="00000032" w14:textId="77777777" w:rsidR="00527299" w:rsidRDefault="002C4843">
      <w:r>
        <w:t>Functional requirements:</w:t>
      </w:r>
    </w:p>
    <w:p w14:paraId="00000033" w14:textId="77777777" w:rsidR="00527299" w:rsidRDefault="002C4843">
      <w:r>
        <w:t>- Ability to create / view / edit / delete information about projects</w:t>
      </w:r>
    </w:p>
    <w:p w14:paraId="00000034" w14:textId="77777777" w:rsidR="00527299" w:rsidRDefault="002C4843">
      <w:r>
        <w:t>- Ability to create / view / edit / delete task information</w:t>
      </w:r>
    </w:p>
    <w:p w14:paraId="00000035" w14:textId="77777777" w:rsidR="00527299" w:rsidRDefault="002C4843">
      <w:r>
        <w:t>- Ability to add and remove tasks from a project (one project can contain several tasks)</w:t>
      </w:r>
    </w:p>
    <w:p w14:paraId="00000036" w14:textId="77777777" w:rsidR="00527299" w:rsidRDefault="002C4843">
      <w:r>
        <w:t>- Ability to view all tasks in the project</w:t>
      </w:r>
    </w:p>
    <w:p w14:paraId="00000037" w14:textId="77777777" w:rsidR="00527299" w:rsidRDefault="002C4843">
      <w:r>
        <w:t>- To view projects, have to provide various filtering methods (by start date  range, by priority, etc.) and sorting (by main</w:t>
      </w:r>
      <w:r>
        <w:t xml:space="preserve"> fields)</w:t>
      </w:r>
    </w:p>
    <w:p w14:paraId="00000038" w14:textId="77777777" w:rsidR="00527299" w:rsidRDefault="00527299"/>
    <w:p w14:paraId="00000039" w14:textId="77777777" w:rsidR="00527299" w:rsidRDefault="002C4843">
      <w:r>
        <w:t>Project information required for storage:</w:t>
      </w:r>
      <w:ins w:id="6" w:author="Aleksandar Popov" w:date="2021-05-08T13:05:00Z">
        <w:r>
          <w:tab/>
        </w:r>
        <w:r>
          <w:tab/>
        </w:r>
      </w:ins>
    </w:p>
    <w:p w14:paraId="0000003A" w14:textId="77777777" w:rsidR="00527299" w:rsidRDefault="002C4843">
      <w:r>
        <w:t>- the name of the project</w:t>
      </w:r>
    </w:p>
    <w:p w14:paraId="0000003B" w14:textId="77777777" w:rsidR="00527299" w:rsidRDefault="002C4843">
      <w:r>
        <w:t>- project start date</w:t>
      </w:r>
    </w:p>
    <w:p w14:paraId="0000003C" w14:textId="77777777" w:rsidR="00527299" w:rsidRDefault="002C4843">
      <w:r>
        <w:t>- project completion date</w:t>
      </w:r>
    </w:p>
    <w:p w14:paraId="0000003D" w14:textId="77777777" w:rsidR="00527299" w:rsidRDefault="002C4843">
      <w:r>
        <w:t>- the current status of the project (enum: NotStarted, Active, Completed)</w:t>
      </w:r>
    </w:p>
    <w:p w14:paraId="0000003E" w14:textId="77777777" w:rsidR="00527299" w:rsidRDefault="002C4843">
      <w:r>
        <w:t>- priority (int)</w:t>
      </w:r>
    </w:p>
    <w:p w14:paraId="0000003F" w14:textId="77777777" w:rsidR="00527299" w:rsidRDefault="00527299"/>
    <w:p w14:paraId="00000040" w14:textId="77777777" w:rsidR="00527299" w:rsidRDefault="002C4843">
      <w:r>
        <w:t>Task information required for storage</w:t>
      </w:r>
      <w:r>
        <w:t>:</w:t>
      </w:r>
    </w:p>
    <w:p w14:paraId="00000041" w14:textId="77777777" w:rsidR="00527299" w:rsidRDefault="002C4843">
      <w:r>
        <w:t>- task name</w:t>
      </w:r>
    </w:p>
    <w:p w14:paraId="00000042" w14:textId="77777777" w:rsidR="00527299" w:rsidRDefault="002C4843">
      <w:r>
        <w:t>- task status (enum: ToDo / InProgress / Done)</w:t>
      </w:r>
    </w:p>
    <w:p w14:paraId="00000043" w14:textId="77777777" w:rsidR="00527299" w:rsidRDefault="002C4843">
      <w:r>
        <w:t>- description</w:t>
      </w:r>
    </w:p>
    <w:p w14:paraId="00000044" w14:textId="77777777" w:rsidR="00527299" w:rsidRDefault="002C4843">
      <w:r>
        <w:t>- priority (int)</w:t>
      </w:r>
    </w:p>
    <w:sectPr w:rsidR="0052729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A54842"/>
    <w:multiLevelType w:val="multilevel"/>
    <w:tmpl w:val="B844B9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7299"/>
    <w:rsid w:val="002C4843"/>
    <w:rsid w:val="00527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17A06"/>
  <w15:docId w15:val="{E49D4223-F063-45E9-BA01-6B7E912F4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wagger.i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465</Words>
  <Characters>2653</Characters>
  <Application>Microsoft Office Word</Application>
  <DocSecurity>0</DocSecurity>
  <Lines>22</Lines>
  <Paragraphs>6</Paragraphs>
  <ScaleCrop>false</ScaleCrop>
  <Company/>
  <LinksUpToDate>false</LinksUpToDate>
  <CharactersWithSpaces>3112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Milos Maljenovic</cp:lastModifiedBy>
  <cp:revision>2</cp:revision>
  <dcterms:created xsi:type="dcterms:W3CDTF">2021-05-10T19:07:00Z</dcterms:created>
  <dcterms:modified xsi:type="dcterms:W3CDTF">2021-05-10T19:07:00Z</dcterms:modified>
</cp:coreProperties>
</file>